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F532F" w14:textId="77777777" w:rsidR="00ED648C" w:rsidRPr="0064432C" w:rsidRDefault="00ED648C" w:rsidP="00B17C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714AD" w14:textId="77777777" w:rsidR="00ED648C" w:rsidRPr="009A61BD" w:rsidRDefault="00ED648C" w:rsidP="00B17CE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61BD">
        <w:rPr>
          <w:rFonts w:ascii="Times New Roman" w:hAnsi="Times New Roman" w:cs="Times New Roman"/>
          <w:b/>
          <w:sz w:val="32"/>
          <w:szCs w:val="32"/>
          <w:u w:val="single"/>
        </w:rPr>
        <w:t>ASSIGNMENT # 1</w:t>
      </w:r>
    </w:p>
    <w:p w14:paraId="6E01328C" w14:textId="77777777" w:rsidR="00ED648C" w:rsidRPr="009A61BD" w:rsidRDefault="00ED648C" w:rsidP="00B17CE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EFD0EE2" w14:textId="77777777" w:rsidR="00ED648C" w:rsidRPr="00B36586" w:rsidRDefault="00ED648C" w:rsidP="00B17CE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61BD">
        <w:rPr>
          <w:rFonts w:ascii="Times New Roman" w:hAnsi="Times New Roman" w:cs="Times New Roman"/>
          <w:b/>
          <w:iCs/>
          <w:sz w:val="32"/>
          <w:szCs w:val="32"/>
        </w:rPr>
        <w:t xml:space="preserve">  </w:t>
      </w:r>
    </w:p>
    <w:p w14:paraId="0D30CED8" w14:textId="0894DD27" w:rsidR="00ED648C" w:rsidRPr="009A61BD" w:rsidRDefault="00ED648C" w:rsidP="00B17CEB">
      <w:pPr>
        <w:spacing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9A61BD">
        <w:rPr>
          <w:rFonts w:ascii="Times New Roman" w:hAnsi="Times New Roman" w:cs="Times New Roman"/>
          <w:b/>
          <w:iCs/>
          <w:sz w:val="32"/>
          <w:szCs w:val="32"/>
        </w:rPr>
        <w:t>SUBMITTED BY:                            SUMAN NAZIR</w:t>
      </w:r>
    </w:p>
    <w:p w14:paraId="247BE6AC" w14:textId="77777777" w:rsidR="00ED648C" w:rsidRPr="009A61BD" w:rsidRDefault="00ED648C" w:rsidP="00B17CEB">
      <w:pPr>
        <w:spacing w:line="360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</w:p>
    <w:p w14:paraId="404D22C9" w14:textId="77777777" w:rsidR="00ED648C" w:rsidRPr="009A61BD" w:rsidRDefault="00ED648C" w:rsidP="00B17CEB">
      <w:pPr>
        <w:spacing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9A61BD">
        <w:rPr>
          <w:rFonts w:ascii="Times New Roman" w:hAnsi="Times New Roman" w:cs="Times New Roman"/>
          <w:b/>
          <w:iCs/>
          <w:sz w:val="32"/>
          <w:szCs w:val="32"/>
        </w:rPr>
        <w:t>REGISTRATION NO:                      FA22-BCS-116</w:t>
      </w:r>
    </w:p>
    <w:p w14:paraId="6A3C4BBD" w14:textId="77777777" w:rsidR="00ED648C" w:rsidRPr="009A61BD" w:rsidRDefault="00ED648C" w:rsidP="00B17CEB">
      <w:pPr>
        <w:spacing w:line="360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</w:p>
    <w:p w14:paraId="26327FE2" w14:textId="79EBBD5E" w:rsidR="00ED648C" w:rsidRPr="009A61BD" w:rsidRDefault="00B17CEB" w:rsidP="00B17CEB">
      <w:pPr>
        <w:spacing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  </w:t>
      </w:r>
      <w:r w:rsidR="00ED648C" w:rsidRPr="009A61BD">
        <w:rPr>
          <w:rFonts w:ascii="Times New Roman" w:hAnsi="Times New Roman" w:cs="Times New Roman"/>
          <w:b/>
          <w:iCs/>
          <w:sz w:val="32"/>
          <w:szCs w:val="32"/>
        </w:rPr>
        <w:t xml:space="preserve">Date:                                        </w:t>
      </w:r>
      <w:r w:rsidR="00ED648C">
        <w:rPr>
          <w:rFonts w:ascii="Times New Roman" w:hAnsi="Times New Roman" w:cs="Times New Roman"/>
          <w:b/>
          <w:iCs/>
          <w:sz w:val="32"/>
          <w:szCs w:val="32"/>
        </w:rPr>
        <w:t xml:space="preserve">         </w:t>
      </w:r>
      <w:r w:rsidR="00ED648C" w:rsidRPr="009A61BD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r w:rsidR="00ED648C">
        <w:rPr>
          <w:rFonts w:ascii="Times New Roman" w:hAnsi="Times New Roman" w:cs="Times New Roman"/>
          <w:b/>
          <w:iCs/>
          <w:sz w:val="32"/>
          <w:szCs w:val="32"/>
        </w:rPr>
        <w:t>03 October</w:t>
      </w:r>
      <w:r w:rsidR="00ED648C" w:rsidRPr="009A61BD">
        <w:rPr>
          <w:rFonts w:ascii="Times New Roman" w:hAnsi="Times New Roman" w:cs="Times New Roman"/>
          <w:b/>
          <w:iCs/>
          <w:sz w:val="32"/>
          <w:szCs w:val="32"/>
        </w:rPr>
        <w:t xml:space="preserve"> 2024</w:t>
      </w:r>
    </w:p>
    <w:p w14:paraId="7A60BBFE" w14:textId="77777777" w:rsidR="00ED648C" w:rsidRPr="0064432C" w:rsidRDefault="00ED648C" w:rsidP="00B17CE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18F6A2" w14:textId="77777777" w:rsidR="00ED648C" w:rsidRDefault="00ED648C" w:rsidP="00B17CEB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</w:p>
    <w:p w14:paraId="14BA8C55" w14:textId="77777777" w:rsidR="00ED648C" w:rsidRDefault="00ED648C" w:rsidP="00B17CEB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</w:p>
    <w:p w14:paraId="53A64682" w14:textId="77777777" w:rsidR="00ED648C" w:rsidRDefault="00ED648C" w:rsidP="00B17CEB">
      <w:pPr>
        <w:spacing w:line="360" w:lineRule="auto"/>
        <w:jc w:val="both"/>
      </w:pPr>
    </w:p>
    <w:p w14:paraId="2CEBDAD2" w14:textId="77777777" w:rsidR="00ED648C" w:rsidRDefault="00ED648C" w:rsidP="00B17CEB">
      <w:pPr>
        <w:spacing w:line="360" w:lineRule="auto"/>
        <w:jc w:val="both"/>
      </w:pPr>
    </w:p>
    <w:p w14:paraId="5740ABFA" w14:textId="77777777" w:rsidR="000173E8" w:rsidRDefault="000173E8" w:rsidP="00B17CEB">
      <w:pPr>
        <w:spacing w:line="360" w:lineRule="auto"/>
        <w:jc w:val="both"/>
      </w:pPr>
    </w:p>
    <w:p w14:paraId="4D96C6EC" w14:textId="77777777" w:rsidR="000173E8" w:rsidRDefault="000173E8" w:rsidP="00B17CEB">
      <w:pPr>
        <w:spacing w:line="360" w:lineRule="auto"/>
        <w:jc w:val="both"/>
      </w:pPr>
    </w:p>
    <w:p w14:paraId="1A577EF4" w14:textId="77777777" w:rsidR="000173E8" w:rsidRDefault="000173E8" w:rsidP="00B17CEB">
      <w:pPr>
        <w:spacing w:line="360" w:lineRule="auto"/>
        <w:jc w:val="both"/>
      </w:pPr>
    </w:p>
    <w:p w14:paraId="1916C0E9" w14:textId="77777777" w:rsidR="000173E8" w:rsidRDefault="000173E8" w:rsidP="00B17CEB">
      <w:pPr>
        <w:spacing w:line="360" w:lineRule="auto"/>
        <w:jc w:val="both"/>
      </w:pPr>
    </w:p>
    <w:p w14:paraId="4FAD2C0C" w14:textId="77777777" w:rsidR="000173E8" w:rsidRPr="009A61BD" w:rsidRDefault="000173E8" w:rsidP="00B17CEB">
      <w:pPr>
        <w:spacing w:line="360" w:lineRule="auto"/>
        <w:jc w:val="both"/>
      </w:pPr>
    </w:p>
    <w:p w14:paraId="6F366BD9" w14:textId="77777777" w:rsidR="00ED648C" w:rsidRPr="009132DA" w:rsidRDefault="00ED648C" w:rsidP="00B17CEB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132DA">
        <w:rPr>
          <w:rFonts w:ascii="Times New Roman" w:hAnsi="Times New Roman" w:cs="Times New Roman"/>
          <w:b/>
          <w:bCs/>
        </w:rPr>
        <w:lastRenderedPageBreak/>
        <w:t>A Novel Approach to Highlight Text Summarization Using BART</w:t>
      </w:r>
    </w:p>
    <w:p w14:paraId="5AB1B6DA" w14:textId="77777777" w:rsidR="000173E8" w:rsidRDefault="000173E8" w:rsidP="00B17CE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46191" w14:textId="417FB0E2" w:rsidR="00ED648C" w:rsidRPr="00F620D1" w:rsidRDefault="00ED648C" w:rsidP="00B17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0D1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0FC86E89" w14:textId="7B87CB42" w:rsidR="000173E8" w:rsidRPr="000173E8" w:rsidRDefault="000173E8" w:rsidP="00B17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3E8">
        <w:rPr>
          <w:rFonts w:ascii="Times New Roman" w:hAnsi="Times New Roman" w:cs="Times New Roman"/>
          <w:sz w:val="24"/>
          <w:szCs w:val="24"/>
        </w:rPr>
        <w:t xml:space="preserve">Abstractive text summarization </w:t>
      </w:r>
      <w:r>
        <w:rPr>
          <w:rFonts w:ascii="Times New Roman" w:hAnsi="Times New Roman" w:cs="Times New Roman"/>
          <w:sz w:val="24"/>
          <w:szCs w:val="24"/>
        </w:rPr>
        <w:t xml:space="preserve">is used </w:t>
      </w:r>
      <w:r w:rsidRPr="000173E8">
        <w:rPr>
          <w:rFonts w:ascii="Times New Roman" w:hAnsi="Times New Roman" w:cs="Times New Roman"/>
          <w:sz w:val="24"/>
          <w:szCs w:val="24"/>
        </w:rPr>
        <w:t xml:space="preserve">to generate brief but meaningful summaries that </w:t>
      </w:r>
      <w:r>
        <w:rPr>
          <w:rFonts w:ascii="Times New Roman" w:hAnsi="Times New Roman" w:cs="Times New Roman"/>
          <w:sz w:val="24"/>
          <w:szCs w:val="24"/>
        </w:rPr>
        <w:t xml:space="preserve">focus on </w:t>
      </w:r>
      <w:r w:rsidRPr="000173E8">
        <w:rPr>
          <w:rFonts w:ascii="Times New Roman" w:hAnsi="Times New Roman" w:cs="Times New Roman"/>
          <w:sz w:val="24"/>
          <w:szCs w:val="24"/>
        </w:rPr>
        <w:t xml:space="preserve">the main points of the original text. </w:t>
      </w:r>
      <w:ins w:id="0" w:author="Suman Nazir" w:date="2024-10-04T09:42:00Z" w16du:dateUtc="2024-10-04T16:42:00Z">
        <w:r w:rsidRPr="000173E8">
          <w:rPr>
            <w:rFonts w:ascii="Times New Roman" w:hAnsi="Times New Roman" w:cs="Times New Roman"/>
            <w:sz w:val="24"/>
            <w:szCs w:val="24"/>
          </w:rPr>
          <w:t>However, this task can be difficult, especially when dealing with different types of data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  <w:r w:rsidRPr="000173E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bookmarkStart w:id="1" w:name="_Hlk178793815"/>
      <w:r w:rsidRPr="000173E8">
        <w:rPr>
          <w:rFonts w:ascii="Times New Roman" w:hAnsi="Times New Roman" w:cs="Times New Roman"/>
          <w:sz w:val="24"/>
          <w:szCs w:val="24"/>
        </w:rPr>
        <w:t xml:space="preserve">This problem is even more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173E8">
        <w:rPr>
          <w:rFonts w:ascii="Times New Roman" w:hAnsi="Times New Roman" w:cs="Times New Roman"/>
          <w:sz w:val="24"/>
          <w:szCs w:val="24"/>
        </w:rPr>
        <w:t>rominent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3E8">
        <w:rPr>
          <w:rFonts w:ascii="Times New Roman" w:hAnsi="Times New Roman" w:cs="Times New Roman"/>
          <w:sz w:val="24"/>
          <w:szCs w:val="24"/>
        </w:rPr>
        <w:t xml:space="preserve">when summaries need to be both </w:t>
      </w:r>
      <w:del w:id="2" w:author="Suman Nazir" w:date="2024-10-04T09:42:00Z" w16du:dateUtc="2024-10-04T16:42:00Z">
        <w:r w:rsidR="008D57F3" w:rsidRPr="000173E8">
          <w:rPr>
            <w:rFonts w:ascii="Times New Roman" w:hAnsi="Times New Roman" w:cs="Times New Roman"/>
            <w:sz w:val="24"/>
            <w:szCs w:val="24"/>
          </w:rPr>
          <w:delText>concise</w:delText>
        </w:r>
      </w:del>
      <w:ins w:id="3" w:author="Suman Nazir" w:date="2024-10-04T09:42:00Z" w16du:dateUtc="2024-10-04T16:42:00Z">
        <w:r w:rsidR="00057255">
          <w:rPr>
            <w:rFonts w:ascii="Times New Roman" w:hAnsi="Times New Roman" w:cs="Times New Roman"/>
            <w:sz w:val="24"/>
            <w:szCs w:val="24"/>
          </w:rPr>
          <w:t>brief</w:t>
        </w:r>
      </w:ins>
      <w:r w:rsidRPr="000173E8">
        <w:rPr>
          <w:rFonts w:ascii="Times New Roman" w:hAnsi="Times New Roman" w:cs="Times New Roman"/>
          <w:sz w:val="24"/>
          <w:szCs w:val="24"/>
        </w:rPr>
        <w:t xml:space="preserve"> and informative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End w:id="1"/>
      <w:r w:rsidRPr="000173E8">
        <w:rPr>
          <w:rFonts w:ascii="Times New Roman" w:hAnsi="Times New Roman" w:cs="Times New Roman"/>
          <w:sz w:val="24"/>
          <w:szCs w:val="24"/>
        </w:rPr>
        <w:t xml:space="preserve">In this </w:t>
      </w:r>
      <w:del w:id="4" w:author="Suman Nazir" w:date="2024-10-04T09:42:00Z" w16du:dateUtc="2024-10-04T16:42:00Z">
        <w:r w:rsidR="00CA6315" w:rsidRPr="00CA6315">
          <w:rPr>
            <w:rFonts w:ascii="Times New Roman" w:hAnsi="Times New Roman" w:cs="Times New Roman"/>
            <w:sz w:val="24"/>
            <w:szCs w:val="24"/>
          </w:rPr>
          <w:delText>study</w:delText>
        </w:r>
      </w:del>
      <w:ins w:id="5" w:author="Suman Nazir" w:date="2024-10-04T09:42:00Z" w16du:dateUtc="2024-10-04T16:42:00Z">
        <w:r w:rsidRPr="000173E8">
          <w:rPr>
            <w:rFonts w:ascii="Times New Roman" w:hAnsi="Times New Roman" w:cs="Times New Roman"/>
            <w:sz w:val="24"/>
            <w:szCs w:val="24"/>
          </w:rPr>
          <w:t>research</w:t>
        </w:r>
      </w:ins>
      <w:r w:rsidRPr="000173E8">
        <w:rPr>
          <w:rFonts w:ascii="Times New Roman" w:hAnsi="Times New Roman" w:cs="Times New Roman"/>
          <w:sz w:val="24"/>
          <w:szCs w:val="24"/>
        </w:rPr>
        <w:t xml:space="preserve">, we </w:t>
      </w:r>
      <w:ins w:id="6" w:author="Suman Nazir" w:date="2024-10-04T09:42:00Z" w16du:dateUtc="2024-10-04T16:42:00Z">
        <w:r w:rsidRPr="000173E8">
          <w:rPr>
            <w:rFonts w:ascii="Times New Roman" w:hAnsi="Times New Roman" w:cs="Times New Roman"/>
            <w:sz w:val="24"/>
            <w:szCs w:val="24"/>
          </w:rPr>
          <w:t xml:space="preserve">worked on </w:t>
        </w:r>
      </w:ins>
      <w:r w:rsidRPr="000173E8">
        <w:rPr>
          <w:rFonts w:ascii="Times New Roman" w:hAnsi="Times New Roman" w:cs="Times New Roman"/>
          <w:sz w:val="24"/>
          <w:szCs w:val="24"/>
        </w:rPr>
        <w:t>fine-</w:t>
      </w:r>
      <w:del w:id="7" w:author="Suman Nazir" w:date="2024-10-04T09:42:00Z" w16du:dateUtc="2024-10-04T16:42:00Z">
        <w:r w:rsidR="00CA6315" w:rsidRPr="00CA6315">
          <w:rPr>
            <w:rFonts w:ascii="Times New Roman" w:hAnsi="Times New Roman" w:cs="Times New Roman"/>
            <w:sz w:val="24"/>
            <w:szCs w:val="24"/>
          </w:rPr>
          <w:delText>tuned</w:delText>
        </w:r>
      </w:del>
      <w:ins w:id="8" w:author="Suman Nazir" w:date="2024-10-04T09:42:00Z" w16du:dateUtc="2024-10-04T16:42:00Z">
        <w:r w:rsidRPr="000173E8">
          <w:rPr>
            <w:rFonts w:ascii="Times New Roman" w:hAnsi="Times New Roman" w:cs="Times New Roman"/>
            <w:sz w:val="24"/>
            <w:szCs w:val="24"/>
          </w:rPr>
          <w:t>tuning</w:t>
        </w:r>
      </w:ins>
      <w:r w:rsidRPr="000173E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0173E8">
        <w:rPr>
          <w:rFonts w:ascii="Times New Roman" w:hAnsi="Times New Roman" w:cs="Times New Roman"/>
          <w:b/>
          <w:bCs/>
          <w:sz w:val="24"/>
          <w:szCs w:val="24"/>
        </w:rPr>
        <w:t>facebook</w:t>
      </w:r>
      <w:proofErr w:type="spellEnd"/>
      <w:r w:rsidRPr="000173E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173E8">
        <w:rPr>
          <w:rFonts w:ascii="Times New Roman" w:hAnsi="Times New Roman" w:cs="Times New Roman"/>
          <w:b/>
          <w:bCs/>
          <w:sz w:val="24"/>
          <w:szCs w:val="24"/>
        </w:rPr>
        <w:t>bart</w:t>
      </w:r>
      <w:proofErr w:type="spellEnd"/>
      <w:r w:rsidRPr="000173E8">
        <w:rPr>
          <w:rFonts w:ascii="Times New Roman" w:hAnsi="Times New Roman" w:cs="Times New Roman"/>
          <w:b/>
          <w:bCs/>
          <w:sz w:val="24"/>
          <w:szCs w:val="24"/>
        </w:rPr>
        <w:t>-large-</w:t>
      </w:r>
      <w:proofErr w:type="spellStart"/>
      <w:r w:rsidRPr="000173E8">
        <w:rPr>
          <w:rFonts w:ascii="Times New Roman" w:hAnsi="Times New Roman" w:cs="Times New Roman"/>
          <w:b/>
          <w:bCs/>
          <w:sz w:val="24"/>
          <w:szCs w:val="24"/>
        </w:rPr>
        <w:t>xsum</w:t>
      </w:r>
      <w:proofErr w:type="spellEnd"/>
      <w:r w:rsidRPr="000173E8">
        <w:rPr>
          <w:rFonts w:ascii="Times New Roman" w:hAnsi="Times New Roman" w:cs="Times New Roman"/>
          <w:sz w:val="24"/>
          <w:szCs w:val="24"/>
        </w:rPr>
        <w:t xml:space="preserve"> model</w:t>
      </w:r>
      <w:del w:id="9" w:author="Suman Nazir" w:date="2024-10-04T09:42:00Z" w16du:dateUtc="2024-10-04T16:42:00Z">
        <w:r w:rsidR="00CA6315" w:rsidRPr="00CA6315">
          <w:rPr>
            <w:rFonts w:ascii="Times New Roman" w:hAnsi="Times New Roman" w:cs="Times New Roman"/>
            <w:sz w:val="24"/>
            <w:szCs w:val="24"/>
          </w:rPr>
          <w:delText xml:space="preserve">, a </w:delText>
        </w:r>
        <w:bookmarkStart w:id="10" w:name="_Hlk178793629"/>
        <w:r w:rsidR="00CA6315" w:rsidRPr="00CA6315">
          <w:rPr>
            <w:rFonts w:ascii="Times New Roman" w:hAnsi="Times New Roman" w:cs="Times New Roman"/>
            <w:sz w:val="24"/>
            <w:szCs w:val="24"/>
          </w:rPr>
          <w:delText xml:space="preserve">pre-trained </w:delText>
        </w:r>
        <w:bookmarkEnd w:id="10"/>
        <w:r w:rsidR="00CA6315" w:rsidRPr="00CA6315">
          <w:rPr>
            <w:rFonts w:ascii="Times New Roman" w:hAnsi="Times New Roman" w:cs="Times New Roman"/>
            <w:sz w:val="24"/>
            <w:szCs w:val="24"/>
          </w:rPr>
          <w:delText>sequence-to-sequence transformer, for the task of abstractive text summarization</w:delText>
        </w:r>
      </w:del>
      <w:r w:rsidRPr="000173E8">
        <w:rPr>
          <w:rFonts w:ascii="Times New Roman" w:hAnsi="Times New Roman" w:cs="Times New Roman"/>
          <w:sz w:val="24"/>
          <w:szCs w:val="24"/>
        </w:rPr>
        <w:t xml:space="preserve"> using </w:t>
      </w:r>
      <w:del w:id="11" w:author="Suman Nazir" w:date="2024-10-04T09:42:00Z" w16du:dateUtc="2024-10-04T16:42:00Z">
        <w:r w:rsidR="00CA6315" w:rsidRPr="00CA6315">
          <w:rPr>
            <w:rFonts w:ascii="Times New Roman" w:hAnsi="Times New Roman" w:cs="Times New Roman"/>
            <w:sz w:val="24"/>
            <w:szCs w:val="24"/>
          </w:rPr>
          <w:delText>the</w:delText>
        </w:r>
      </w:del>
      <w:ins w:id="12" w:author="Suman Nazir" w:date="2024-10-04T09:42:00Z" w16du:dateUtc="2024-10-04T16:42:00Z">
        <w:r w:rsidRPr="000173E8">
          <w:rPr>
            <w:rFonts w:ascii="Times New Roman" w:hAnsi="Times New Roman" w:cs="Times New Roman"/>
            <w:sz w:val="24"/>
            <w:szCs w:val="24"/>
          </w:rPr>
          <w:t>a dataset specifically designed for highlight summaries, called</w:t>
        </w:r>
      </w:ins>
      <w:r w:rsidRPr="00017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3E8">
        <w:rPr>
          <w:rFonts w:ascii="Times New Roman" w:hAnsi="Times New Roman" w:cs="Times New Roman"/>
          <w:b/>
          <w:bCs/>
          <w:sz w:val="24"/>
          <w:szCs w:val="24"/>
        </w:rPr>
        <w:t>knkarthick</w:t>
      </w:r>
      <w:proofErr w:type="spellEnd"/>
      <w:r w:rsidRPr="000173E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173E8">
        <w:rPr>
          <w:rFonts w:ascii="Times New Roman" w:hAnsi="Times New Roman" w:cs="Times New Roman"/>
          <w:b/>
          <w:bCs/>
          <w:sz w:val="24"/>
          <w:szCs w:val="24"/>
        </w:rPr>
        <w:t>highlightsum</w:t>
      </w:r>
      <w:proofErr w:type="spellEnd"/>
      <w:del w:id="13" w:author="Suman Nazir" w:date="2024-10-04T09:42:00Z" w16du:dateUtc="2024-10-04T16:42:00Z">
        <w:r w:rsidR="00CA6315" w:rsidRPr="00CA6315">
          <w:rPr>
            <w:rFonts w:ascii="Times New Roman" w:hAnsi="Times New Roman" w:cs="Times New Roman"/>
            <w:sz w:val="24"/>
            <w:szCs w:val="24"/>
          </w:rPr>
          <w:delText xml:space="preserve"> dataset.</w:delText>
        </w:r>
        <w:r w:rsidR="008D57F3" w:rsidRPr="008D57F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110069">
          <w:rPr>
            <w:rFonts w:ascii="Times New Roman" w:hAnsi="Times New Roman" w:cs="Times New Roman"/>
            <w:sz w:val="24"/>
            <w:szCs w:val="24"/>
          </w:rPr>
          <w:delText>The</w:delText>
        </w:r>
      </w:del>
      <w:ins w:id="14" w:author="Suman Nazir" w:date="2024-10-04T09:42:00Z" w16du:dateUtc="2024-10-04T16:42:00Z">
        <w:r w:rsidRPr="000173E8">
          <w:rPr>
            <w:rFonts w:ascii="Times New Roman" w:hAnsi="Times New Roman" w:cs="Times New Roman"/>
            <w:sz w:val="24"/>
            <w:szCs w:val="24"/>
          </w:rPr>
          <w:t xml:space="preserve">. </w:t>
        </w:r>
        <w:bookmarkStart w:id="15" w:name="_Hlk178793852"/>
        <w:r w:rsidRPr="000173E8">
          <w:rPr>
            <w:rFonts w:ascii="Times New Roman" w:hAnsi="Times New Roman" w:cs="Times New Roman"/>
            <w:sz w:val="24"/>
            <w:szCs w:val="24"/>
          </w:rPr>
          <w:t>Our</w:t>
        </w:r>
      </w:ins>
      <w:r w:rsidRPr="000173E8">
        <w:rPr>
          <w:rFonts w:ascii="Times New Roman" w:hAnsi="Times New Roman" w:cs="Times New Roman"/>
          <w:sz w:val="24"/>
          <w:szCs w:val="24"/>
        </w:rPr>
        <w:t xml:space="preserve"> aim was to train the model to create summaries that focus on the </w:t>
      </w:r>
      <w:del w:id="16" w:author="Suman Nazir" w:date="2024-10-04T09:42:00Z" w16du:dateUtc="2024-10-04T16:42:00Z">
        <w:r w:rsidR="008D57F3" w:rsidRPr="000173E8">
          <w:rPr>
            <w:rFonts w:ascii="Times New Roman" w:hAnsi="Times New Roman" w:cs="Times New Roman"/>
            <w:sz w:val="24"/>
            <w:szCs w:val="24"/>
          </w:rPr>
          <w:delText>key points</w:delText>
        </w:r>
        <w:r w:rsidR="008D57F3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  <w:r w:rsidR="008D57F3" w:rsidRPr="000173E8">
          <w:rPr>
            <w:rFonts w:ascii="Times New Roman" w:hAnsi="Times New Roman" w:cs="Times New Roman"/>
            <w:sz w:val="24"/>
            <w:szCs w:val="24"/>
          </w:rPr>
          <w:delText>much like a set</w:delText>
        </w:r>
      </w:del>
      <w:ins w:id="17" w:author="Suman Nazir" w:date="2024-10-04T09:42:00Z" w16du:dateUtc="2024-10-04T16:42:00Z">
        <w:r w:rsidR="00057255">
          <w:rPr>
            <w:rFonts w:ascii="Times New Roman" w:hAnsi="Times New Roman" w:cs="Times New Roman"/>
            <w:sz w:val="24"/>
            <w:szCs w:val="24"/>
          </w:rPr>
          <w:t>crux</w:t>
        </w:r>
      </w:ins>
      <w:r w:rsidR="00057255">
        <w:rPr>
          <w:rFonts w:ascii="Times New Roman" w:hAnsi="Times New Roman" w:cs="Times New Roman"/>
          <w:sz w:val="24"/>
          <w:szCs w:val="24"/>
        </w:rPr>
        <w:t xml:space="preserve"> of </w:t>
      </w:r>
      <w:del w:id="18" w:author="Suman Nazir" w:date="2024-10-04T09:42:00Z" w16du:dateUtc="2024-10-04T16:42:00Z">
        <w:r w:rsidR="008D57F3" w:rsidRPr="000173E8">
          <w:rPr>
            <w:rFonts w:ascii="Times New Roman" w:hAnsi="Times New Roman" w:cs="Times New Roman"/>
            <w:sz w:val="24"/>
            <w:szCs w:val="24"/>
          </w:rPr>
          <w:delText xml:space="preserve">highlights. </w:delText>
        </w:r>
      </w:del>
      <w:ins w:id="19" w:author="Suman Nazir" w:date="2024-10-04T09:42:00Z" w16du:dateUtc="2024-10-04T16:42:00Z">
        <w:r w:rsidR="00057255">
          <w:rPr>
            <w:rFonts w:ascii="Times New Roman" w:hAnsi="Times New Roman" w:cs="Times New Roman"/>
            <w:sz w:val="24"/>
            <w:szCs w:val="24"/>
          </w:rPr>
          <w:t>the dataset</w:t>
        </w:r>
        <w:r w:rsidRPr="000173E8">
          <w:rPr>
            <w:rFonts w:ascii="Times New Roman" w:hAnsi="Times New Roman" w:cs="Times New Roman"/>
            <w:sz w:val="24"/>
            <w:szCs w:val="24"/>
          </w:rPr>
          <w:t xml:space="preserve">. </w:t>
        </w:r>
        <w:bookmarkEnd w:id="15"/>
        <w:r w:rsidRPr="000173E8">
          <w:rPr>
            <w:rFonts w:ascii="Times New Roman" w:hAnsi="Times New Roman" w:cs="Times New Roman"/>
            <w:sz w:val="24"/>
            <w:szCs w:val="24"/>
          </w:rPr>
          <w:t>Other models often create summaries that are</w:t>
        </w:r>
        <w:r w:rsidR="00354172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0173E8">
          <w:rPr>
            <w:rFonts w:ascii="Times New Roman" w:hAnsi="Times New Roman" w:cs="Times New Roman"/>
            <w:sz w:val="24"/>
            <w:szCs w:val="24"/>
          </w:rPr>
          <w:t>too long</w:t>
        </w:r>
        <w:r w:rsidR="00354172">
          <w:rPr>
            <w:rFonts w:ascii="Times New Roman" w:hAnsi="Times New Roman" w:cs="Times New Roman"/>
            <w:sz w:val="24"/>
            <w:szCs w:val="24"/>
          </w:rPr>
          <w:t>.</w:t>
        </w:r>
      </w:ins>
      <w:r w:rsidR="00057255" w:rsidRPr="00057255">
        <w:rPr>
          <w:rFonts w:ascii="Times New Roman" w:hAnsi="Times New Roman" w:cs="Times New Roman"/>
          <w:sz w:val="24"/>
          <w:szCs w:val="24"/>
        </w:rPr>
        <w:t xml:space="preserve"> </w:t>
      </w:r>
      <w:bookmarkStart w:id="20" w:name="_Hlk178926943"/>
      <w:r w:rsidR="00057255" w:rsidRPr="00CA6315">
        <w:rPr>
          <w:rFonts w:ascii="Times New Roman" w:hAnsi="Times New Roman" w:cs="Times New Roman"/>
          <w:sz w:val="24"/>
          <w:szCs w:val="24"/>
        </w:rPr>
        <w:t xml:space="preserve">This dataset focuses on summarizing articles into </w:t>
      </w:r>
      <w:del w:id="21" w:author="Suman Nazir" w:date="2024-10-04T09:42:00Z" w16du:dateUtc="2024-10-04T16:42:00Z">
        <w:r w:rsidR="00CA6315" w:rsidRPr="00CA6315">
          <w:rPr>
            <w:rFonts w:ascii="Times New Roman" w:hAnsi="Times New Roman" w:cs="Times New Roman"/>
            <w:sz w:val="24"/>
            <w:szCs w:val="24"/>
          </w:rPr>
          <w:delText>concise</w:delText>
        </w:r>
      </w:del>
      <w:ins w:id="22" w:author="Suman Nazir" w:date="2024-10-04T09:42:00Z" w16du:dateUtc="2024-10-04T16:42:00Z">
        <w:r w:rsidR="00057255">
          <w:rPr>
            <w:rFonts w:ascii="Times New Roman" w:hAnsi="Times New Roman" w:cs="Times New Roman"/>
            <w:sz w:val="24"/>
            <w:szCs w:val="24"/>
          </w:rPr>
          <w:t>short</w:t>
        </w:r>
      </w:ins>
      <w:r w:rsidR="00057255" w:rsidRPr="00CA6315">
        <w:rPr>
          <w:rFonts w:ascii="Times New Roman" w:hAnsi="Times New Roman" w:cs="Times New Roman"/>
          <w:sz w:val="24"/>
          <w:szCs w:val="24"/>
        </w:rPr>
        <w:t xml:space="preserve"> highlight sentences, presenting a unique challenge for generating high-quality, informative summaries.</w:t>
      </w:r>
      <w:r w:rsidR="00057255">
        <w:rPr>
          <w:rFonts w:ascii="Times New Roman" w:hAnsi="Times New Roman" w:cs="Times New Roman"/>
          <w:sz w:val="24"/>
          <w:szCs w:val="24"/>
        </w:rPr>
        <w:t xml:space="preserve"> </w:t>
      </w:r>
      <w:bookmarkEnd w:id="20"/>
      <w:r w:rsidR="00057255">
        <w:rPr>
          <w:rFonts w:ascii="Times New Roman" w:hAnsi="Times New Roman" w:cs="Times New Roman"/>
          <w:sz w:val="24"/>
          <w:szCs w:val="24"/>
        </w:rPr>
        <w:t>The objective of the research</w:t>
      </w:r>
      <w:r w:rsidRPr="000173E8">
        <w:rPr>
          <w:rFonts w:ascii="Times New Roman" w:hAnsi="Times New Roman" w:cs="Times New Roman"/>
          <w:sz w:val="24"/>
          <w:szCs w:val="24"/>
        </w:rPr>
        <w:t xml:space="preserve"> was to </w:t>
      </w:r>
      <w:del w:id="23" w:author="Suman Nazir" w:date="2024-10-04T09:42:00Z" w16du:dateUtc="2024-10-04T16:42:00Z">
        <w:r w:rsidR="00CA6315" w:rsidRPr="00CA6315">
          <w:rPr>
            <w:rFonts w:ascii="Times New Roman" w:hAnsi="Times New Roman" w:cs="Times New Roman"/>
            <w:sz w:val="24"/>
            <w:szCs w:val="24"/>
          </w:rPr>
          <w:delText>enhance</w:delText>
        </w:r>
      </w:del>
      <w:ins w:id="24" w:author="Suman Nazir" w:date="2024-10-04T09:42:00Z" w16du:dateUtc="2024-10-04T16:42:00Z">
        <w:r w:rsidRPr="000173E8">
          <w:rPr>
            <w:rFonts w:ascii="Times New Roman" w:hAnsi="Times New Roman" w:cs="Times New Roman"/>
            <w:sz w:val="24"/>
            <w:szCs w:val="24"/>
          </w:rPr>
          <w:t>fine-tune</w:t>
        </w:r>
      </w:ins>
      <w:r w:rsidRPr="000173E8">
        <w:rPr>
          <w:rFonts w:ascii="Times New Roman" w:hAnsi="Times New Roman" w:cs="Times New Roman"/>
          <w:sz w:val="24"/>
          <w:szCs w:val="24"/>
        </w:rPr>
        <w:t xml:space="preserve"> the </w:t>
      </w:r>
      <w:del w:id="25" w:author="Suman Nazir" w:date="2024-10-04T09:42:00Z" w16du:dateUtc="2024-10-04T16:42:00Z">
        <w:r w:rsidR="00CA6315" w:rsidRPr="00CA6315">
          <w:rPr>
            <w:rFonts w:ascii="Times New Roman" w:hAnsi="Times New Roman" w:cs="Times New Roman"/>
            <w:sz w:val="24"/>
            <w:szCs w:val="24"/>
          </w:rPr>
          <w:delText xml:space="preserve">model's ability to produce coherent and accurate </w:delText>
        </w:r>
      </w:del>
      <w:ins w:id="26" w:author="Suman Nazir" w:date="2024-10-04T09:42:00Z" w16du:dateUtc="2024-10-04T16:42:00Z">
        <w:r w:rsidRPr="000173E8">
          <w:rPr>
            <w:rFonts w:ascii="Times New Roman" w:hAnsi="Times New Roman" w:cs="Times New Roman"/>
            <w:sz w:val="24"/>
            <w:szCs w:val="24"/>
          </w:rPr>
          <w:t xml:space="preserve">model for highlight-based summarization, making the </w:t>
        </w:r>
      </w:ins>
      <w:r w:rsidRPr="000173E8">
        <w:rPr>
          <w:rFonts w:ascii="Times New Roman" w:hAnsi="Times New Roman" w:cs="Times New Roman"/>
          <w:sz w:val="24"/>
          <w:szCs w:val="24"/>
        </w:rPr>
        <w:t>summaries</w:t>
      </w:r>
      <w:del w:id="27" w:author="Suman Nazir" w:date="2024-10-04T09:42:00Z" w16du:dateUtc="2024-10-04T16:42:00Z">
        <w:r w:rsidR="00CA6315" w:rsidRPr="00CA6315">
          <w:rPr>
            <w:rFonts w:ascii="Times New Roman" w:hAnsi="Times New Roman" w:cs="Times New Roman"/>
            <w:sz w:val="24"/>
            <w:szCs w:val="24"/>
          </w:rPr>
          <w:delText>, suitable for summarizing textual content across various domains.</w:delText>
        </w:r>
      </w:del>
      <w:ins w:id="28" w:author="Suman Nazir" w:date="2024-10-04T09:42:00Z" w16du:dateUtc="2024-10-04T16:42:00Z">
        <w:r w:rsidRPr="000173E8">
          <w:rPr>
            <w:rFonts w:ascii="Times New Roman" w:hAnsi="Times New Roman" w:cs="Times New Roman"/>
            <w:sz w:val="24"/>
            <w:szCs w:val="24"/>
          </w:rPr>
          <w:t xml:space="preserve"> shorter, clearer, and more informative</w:t>
        </w:r>
        <w:bookmarkStart w:id="29" w:name="_Hlk178927104"/>
        <w:r w:rsidRPr="000173E8">
          <w:rPr>
            <w:rFonts w:ascii="Times New Roman" w:hAnsi="Times New Roman" w:cs="Times New Roman"/>
            <w:sz w:val="24"/>
            <w:szCs w:val="24"/>
          </w:rPr>
          <w:t>.</w:t>
        </w:r>
      </w:ins>
      <w:r w:rsidRPr="000173E8">
        <w:rPr>
          <w:rFonts w:ascii="Times New Roman" w:hAnsi="Times New Roman" w:cs="Times New Roman"/>
          <w:sz w:val="24"/>
          <w:szCs w:val="24"/>
        </w:rPr>
        <w:t xml:space="preserve"> We </w:t>
      </w:r>
      <w:del w:id="30" w:author="Suman Nazir" w:date="2024-10-04T09:42:00Z" w16du:dateUtc="2024-10-04T16:42:00Z">
        <w:r w:rsidR="008C5EAF">
          <w:rPr>
            <w:rFonts w:ascii="Times New Roman" w:hAnsi="Times New Roman" w:cs="Times New Roman"/>
            <w:sz w:val="24"/>
            <w:szCs w:val="24"/>
          </w:rPr>
          <w:delText>judge</w:delText>
        </w:r>
      </w:del>
      <w:ins w:id="31" w:author="Suman Nazir" w:date="2024-10-04T09:42:00Z" w16du:dateUtc="2024-10-04T16:42:00Z">
        <w:r w:rsidRPr="000173E8">
          <w:rPr>
            <w:rFonts w:ascii="Times New Roman" w:hAnsi="Times New Roman" w:cs="Times New Roman"/>
            <w:sz w:val="24"/>
            <w:szCs w:val="24"/>
          </w:rPr>
          <w:t>evaluated</w:t>
        </w:r>
      </w:ins>
      <w:r w:rsidRPr="000173E8">
        <w:rPr>
          <w:rFonts w:ascii="Times New Roman" w:hAnsi="Times New Roman" w:cs="Times New Roman"/>
          <w:sz w:val="24"/>
          <w:szCs w:val="24"/>
        </w:rPr>
        <w:t xml:space="preserve"> our improvements using ROUGE, and we have made our code open-source so </w:t>
      </w:r>
      <w:r w:rsidR="00354172">
        <w:rPr>
          <w:rFonts w:ascii="Times New Roman" w:hAnsi="Times New Roman" w:cs="Times New Roman"/>
          <w:sz w:val="24"/>
          <w:szCs w:val="24"/>
        </w:rPr>
        <w:t xml:space="preserve">that </w:t>
      </w:r>
      <w:r w:rsidRPr="000173E8">
        <w:rPr>
          <w:rFonts w:ascii="Times New Roman" w:hAnsi="Times New Roman" w:cs="Times New Roman"/>
          <w:sz w:val="24"/>
          <w:szCs w:val="24"/>
        </w:rPr>
        <w:t xml:space="preserve">others can </w:t>
      </w:r>
      <w:del w:id="32" w:author="Suman Nazir" w:date="2024-10-04T09:42:00Z" w16du:dateUtc="2024-10-04T16:42:00Z">
        <w:r w:rsidR="008C5EAF" w:rsidRPr="000173E8">
          <w:rPr>
            <w:rFonts w:ascii="Times New Roman" w:hAnsi="Times New Roman" w:cs="Times New Roman"/>
            <w:sz w:val="24"/>
            <w:szCs w:val="24"/>
          </w:rPr>
          <w:delText>replicate</w:delText>
        </w:r>
      </w:del>
      <w:ins w:id="33" w:author="Suman Nazir" w:date="2024-10-04T09:42:00Z" w16du:dateUtc="2024-10-04T16:42:00Z">
        <w:r w:rsidR="00057255">
          <w:rPr>
            <w:rFonts w:ascii="Times New Roman" w:hAnsi="Times New Roman" w:cs="Times New Roman"/>
            <w:sz w:val="24"/>
            <w:szCs w:val="24"/>
          </w:rPr>
          <w:t>copy</w:t>
        </w:r>
      </w:ins>
      <w:r w:rsidRPr="000173E8">
        <w:rPr>
          <w:rFonts w:ascii="Times New Roman" w:hAnsi="Times New Roman" w:cs="Times New Roman"/>
          <w:sz w:val="24"/>
          <w:szCs w:val="24"/>
        </w:rPr>
        <w:t xml:space="preserve"> and build on this work.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9"/>
      <w:del w:id="34" w:author="Suman Nazir" w:date="2024-10-04T09:42:00Z" w16du:dateUtc="2024-10-04T16:42:00Z">
        <w:r w:rsidR="00CA6315" w:rsidRPr="00CA6315">
          <w:rPr>
            <w:rFonts w:ascii="Times New Roman" w:hAnsi="Times New Roman" w:cs="Times New Roman"/>
            <w:sz w:val="24"/>
            <w:szCs w:val="24"/>
          </w:rPr>
          <w:delText xml:space="preserve">Additionally, the </w:delText>
        </w:r>
      </w:del>
      <w:ins w:id="35" w:author="Suman Nazir" w:date="2024-10-04T09:42:00Z" w16du:dateUtc="2024-10-04T16:42:00Z">
        <w:r w:rsidRPr="000173E8">
          <w:rPr>
            <w:rFonts w:ascii="Times New Roman" w:hAnsi="Times New Roman" w:cs="Times New Roman"/>
            <w:sz w:val="24"/>
            <w:szCs w:val="24"/>
          </w:rPr>
          <w:t xml:space="preserve">This </w:t>
        </w:r>
      </w:ins>
      <w:r w:rsidRPr="000173E8">
        <w:rPr>
          <w:rFonts w:ascii="Times New Roman" w:hAnsi="Times New Roman" w:cs="Times New Roman"/>
          <w:sz w:val="24"/>
          <w:szCs w:val="24"/>
        </w:rPr>
        <w:t xml:space="preserve">research </w:t>
      </w:r>
      <w:del w:id="36" w:author="Suman Nazir" w:date="2024-10-04T09:42:00Z" w16du:dateUtc="2024-10-04T16:42:00Z">
        <w:r w:rsidR="00CA6315" w:rsidRPr="00CA6315">
          <w:rPr>
            <w:rFonts w:ascii="Times New Roman" w:hAnsi="Times New Roman" w:cs="Times New Roman"/>
            <w:sz w:val="24"/>
            <w:szCs w:val="24"/>
          </w:rPr>
          <w:delText>provides a complete, executable codebase to facilitate reproducibility and further exploration by</w:delText>
        </w:r>
      </w:del>
      <w:ins w:id="37" w:author="Suman Nazir" w:date="2024-10-04T09:42:00Z" w16du:dateUtc="2024-10-04T16:42:00Z">
        <w:r w:rsidRPr="000173E8">
          <w:rPr>
            <w:rFonts w:ascii="Times New Roman" w:hAnsi="Times New Roman" w:cs="Times New Roman"/>
            <w:sz w:val="24"/>
            <w:szCs w:val="24"/>
          </w:rPr>
          <w:t>is significant for</w:t>
        </w:r>
      </w:ins>
      <w:r w:rsidRPr="000173E8">
        <w:rPr>
          <w:rFonts w:ascii="Times New Roman" w:hAnsi="Times New Roman" w:cs="Times New Roman"/>
          <w:sz w:val="24"/>
          <w:szCs w:val="24"/>
        </w:rPr>
        <w:t xml:space="preserve"> the </w:t>
      </w:r>
      <w:del w:id="38" w:author="Suman Nazir" w:date="2024-10-04T09:42:00Z" w16du:dateUtc="2024-10-04T16:42:00Z">
        <w:r w:rsidR="00CA6315" w:rsidRPr="00CA6315">
          <w:rPr>
            <w:rFonts w:ascii="Times New Roman" w:hAnsi="Times New Roman" w:cs="Times New Roman"/>
            <w:sz w:val="24"/>
            <w:szCs w:val="24"/>
          </w:rPr>
          <w:delText>research community</w:delText>
        </w:r>
      </w:del>
      <w:ins w:id="39" w:author="Suman Nazir" w:date="2024-10-04T09:42:00Z" w16du:dateUtc="2024-10-04T16:42:00Z">
        <w:r w:rsidRPr="000173E8">
          <w:rPr>
            <w:rFonts w:ascii="Times New Roman" w:hAnsi="Times New Roman" w:cs="Times New Roman"/>
            <w:sz w:val="24"/>
            <w:szCs w:val="24"/>
          </w:rPr>
          <w:t>NLP field because it shows how transformer-based models can be adapted for more specialized summarization tasks</w:t>
        </w:r>
      </w:ins>
      <w:r w:rsidRPr="000173E8">
        <w:rPr>
          <w:rFonts w:ascii="Times New Roman" w:hAnsi="Times New Roman" w:cs="Times New Roman"/>
          <w:sz w:val="24"/>
          <w:szCs w:val="24"/>
        </w:rPr>
        <w:t xml:space="preserve">. </w:t>
      </w:r>
      <w:bookmarkStart w:id="40" w:name="_Hlk178793973"/>
      <w:r w:rsidRPr="000173E8">
        <w:rPr>
          <w:rFonts w:ascii="Times New Roman" w:hAnsi="Times New Roman" w:cs="Times New Roman"/>
          <w:sz w:val="24"/>
          <w:szCs w:val="24"/>
        </w:rPr>
        <w:t>This makes it easier to generate summaries for large amounts of information, such as news articles, legal documents, or technical reports.</w:t>
      </w:r>
      <w:bookmarkEnd w:id="40"/>
    </w:p>
    <w:p w14:paraId="601AD64A" w14:textId="77777777" w:rsidR="00ED648C" w:rsidRPr="0064432C" w:rsidRDefault="00ED648C" w:rsidP="00B17CE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432C">
        <w:rPr>
          <w:rFonts w:ascii="Times New Roman" w:hAnsi="Times New Roman" w:cs="Times New Roman"/>
          <w:b/>
          <w:bCs/>
          <w:sz w:val="28"/>
          <w:szCs w:val="28"/>
        </w:rPr>
        <w:t>Keywords</w:t>
      </w:r>
    </w:p>
    <w:p w14:paraId="009BB4DF" w14:textId="77777777" w:rsidR="00ED648C" w:rsidRPr="002A1DD5" w:rsidRDefault="00ED648C" w:rsidP="00B17C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D5">
        <w:rPr>
          <w:rFonts w:ascii="Times New Roman" w:hAnsi="Times New Roman" w:cs="Times New Roman"/>
          <w:sz w:val="24"/>
          <w:szCs w:val="24"/>
        </w:rPr>
        <w:t>Abstractive text summarization</w:t>
      </w:r>
    </w:p>
    <w:p w14:paraId="70767646" w14:textId="77777777" w:rsidR="00ED648C" w:rsidRPr="002A1DD5" w:rsidRDefault="00ED648C" w:rsidP="00B17C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D5">
        <w:rPr>
          <w:rFonts w:ascii="Times New Roman" w:hAnsi="Times New Roman" w:cs="Times New Roman"/>
          <w:sz w:val="24"/>
          <w:szCs w:val="24"/>
        </w:rPr>
        <w:t xml:space="preserve">Natural Language Processing </w:t>
      </w:r>
    </w:p>
    <w:p w14:paraId="0BA43C2B" w14:textId="77777777" w:rsidR="00ED648C" w:rsidRPr="002A1DD5" w:rsidRDefault="00ED648C" w:rsidP="00B17C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D5">
        <w:rPr>
          <w:rFonts w:ascii="Times New Roman" w:hAnsi="Times New Roman" w:cs="Times New Roman"/>
          <w:sz w:val="24"/>
          <w:szCs w:val="24"/>
        </w:rPr>
        <w:t>Fine-tuning</w:t>
      </w:r>
    </w:p>
    <w:p w14:paraId="36A4E974" w14:textId="77777777" w:rsidR="00ED648C" w:rsidRPr="002A1DD5" w:rsidRDefault="00ED648C" w:rsidP="00B17C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D5">
        <w:rPr>
          <w:rFonts w:ascii="Times New Roman" w:hAnsi="Times New Roman" w:cs="Times New Roman"/>
          <w:sz w:val="24"/>
          <w:szCs w:val="24"/>
        </w:rPr>
        <w:t>Highlight-based summaries</w:t>
      </w:r>
    </w:p>
    <w:p w14:paraId="31846D1F" w14:textId="238DA714" w:rsidR="00F40821" w:rsidRDefault="00F40821" w:rsidP="00B17C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821">
        <w:rPr>
          <w:rFonts w:ascii="Times New Roman" w:hAnsi="Times New Roman" w:cs="Times New Roman"/>
          <w:sz w:val="24"/>
          <w:szCs w:val="24"/>
        </w:rPr>
        <w:t xml:space="preserve">ROUGE </w:t>
      </w:r>
      <w:del w:id="41" w:author="Suman Nazir" w:date="2024-10-04T09:42:00Z" w16du:dateUtc="2024-10-04T16:42:00Z">
        <w:r w:rsidR="00F620D1" w:rsidRPr="00B07C31">
          <w:rPr>
            <w:rFonts w:ascii="Times New Roman" w:hAnsi="Times New Roman" w:cs="Times New Roman"/>
            <w:sz w:val="24"/>
            <w:szCs w:val="24"/>
          </w:rPr>
          <w:delText>scores</w:delText>
        </w:r>
      </w:del>
      <w:ins w:id="42" w:author="Suman Nazir" w:date="2024-10-04T09:42:00Z" w16du:dateUtc="2024-10-04T16:42:00Z">
        <w:r w:rsidRPr="00F40821">
          <w:rPr>
            <w:rFonts w:ascii="Times New Roman" w:hAnsi="Times New Roman" w:cs="Times New Roman"/>
            <w:sz w:val="24"/>
            <w:szCs w:val="24"/>
          </w:rPr>
          <w:t>evaluation</w:t>
        </w:r>
      </w:ins>
    </w:p>
    <w:p w14:paraId="21C18C47" w14:textId="19D59366" w:rsidR="002D2103" w:rsidRPr="00ED648C" w:rsidRDefault="00ED648C" w:rsidP="00B17C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C31">
        <w:rPr>
          <w:rFonts w:ascii="Times New Roman" w:hAnsi="Times New Roman" w:cs="Times New Roman"/>
          <w:sz w:val="24"/>
          <w:szCs w:val="24"/>
        </w:rPr>
        <w:t>Automated content generation</w:t>
      </w:r>
    </w:p>
    <w:sectPr w:rsidR="002D2103" w:rsidRPr="00ED6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20FD"/>
    <w:multiLevelType w:val="hybridMultilevel"/>
    <w:tmpl w:val="030AD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31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8C"/>
    <w:rsid w:val="000173E8"/>
    <w:rsid w:val="00057255"/>
    <w:rsid w:val="000D65A8"/>
    <w:rsid w:val="00110069"/>
    <w:rsid w:val="00110380"/>
    <w:rsid w:val="0012731F"/>
    <w:rsid w:val="001E7C0B"/>
    <w:rsid w:val="002A1DD5"/>
    <w:rsid w:val="002C2CE2"/>
    <w:rsid w:val="002C3648"/>
    <w:rsid w:val="002D2103"/>
    <w:rsid w:val="002D5459"/>
    <w:rsid w:val="00346999"/>
    <w:rsid w:val="00354172"/>
    <w:rsid w:val="003671ED"/>
    <w:rsid w:val="003E5517"/>
    <w:rsid w:val="003F13A2"/>
    <w:rsid w:val="00536E8C"/>
    <w:rsid w:val="005965F7"/>
    <w:rsid w:val="006058C0"/>
    <w:rsid w:val="00643B10"/>
    <w:rsid w:val="0064432C"/>
    <w:rsid w:val="0068135A"/>
    <w:rsid w:val="00692885"/>
    <w:rsid w:val="006A748D"/>
    <w:rsid w:val="006C255A"/>
    <w:rsid w:val="006D40D7"/>
    <w:rsid w:val="00801494"/>
    <w:rsid w:val="008672E4"/>
    <w:rsid w:val="008712B8"/>
    <w:rsid w:val="008C5EAF"/>
    <w:rsid w:val="008D4E44"/>
    <w:rsid w:val="008D57F3"/>
    <w:rsid w:val="009132DA"/>
    <w:rsid w:val="00933F07"/>
    <w:rsid w:val="009A4EEA"/>
    <w:rsid w:val="009A61BD"/>
    <w:rsid w:val="00A41B13"/>
    <w:rsid w:val="00AF7AB9"/>
    <w:rsid w:val="00B07C31"/>
    <w:rsid w:val="00B17CEB"/>
    <w:rsid w:val="00B36586"/>
    <w:rsid w:val="00CA6315"/>
    <w:rsid w:val="00CD269B"/>
    <w:rsid w:val="00D6292F"/>
    <w:rsid w:val="00D86993"/>
    <w:rsid w:val="00DD2672"/>
    <w:rsid w:val="00E0189F"/>
    <w:rsid w:val="00E560C1"/>
    <w:rsid w:val="00ED648C"/>
    <w:rsid w:val="00F40821"/>
    <w:rsid w:val="00F620D1"/>
    <w:rsid w:val="00FC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918D"/>
  <w15:chartTrackingRefBased/>
  <w15:docId w15:val="{54931420-62A4-40F0-824D-4F576647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48C"/>
  </w:style>
  <w:style w:type="paragraph" w:styleId="Heading1">
    <w:name w:val="heading 1"/>
    <w:basedOn w:val="Normal"/>
    <w:next w:val="Normal"/>
    <w:link w:val="Heading1Char"/>
    <w:uiPriority w:val="9"/>
    <w:qFormat/>
    <w:rsid w:val="00ED6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2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2103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648C"/>
    <w:pPr>
      <w:ind w:left="720"/>
      <w:contextualSpacing/>
    </w:pPr>
  </w:style>
  <w:style w:type="paragraph" w:styleId="Revision">
    <w:name w:val="Revision"/>
    <w:hidden/>
    <w:uiPriority w:val="99"/>
    <w:semiHidden/>
    <w:rsid w:val="00FC70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E1436-20B1-4CCD-B835-5786AAEDD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Nazir</dc:creator>
  <cp:keywords/>
  <dc:description/>
  <cp:lastModifiedBy>Suman Nazir</cp:lastModifiedBy>
  <cp:revision>2</cp:revision>
  <dcterms:created xsi:type="dcterms:W3CDTF">2024-10-04T16:44:00Z</dcterms:created>
  <dcterms:modified xsi:type="dcterms:W3CDTF">2024-10-04T16:44:00Z</dcterms:modified>
</cp:coreProperties>
</file>